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F242" w14:textId="4D14A0D5" w:rsidR="00A65BE9" w:rsidRDefault="00F020EF">
      <w:pPr>
        <w:rPr>
          <w:b/>
          <w:bCs/>
        </w:rPr>
      </w:pPr>
      <w:proofErr w:type="spellStart"/>
      <w:r w:rsidRPr="551EA97E">
        <w:rPr>
          <w:b/>
          <w:bCs/>
        </w:rPr>
        <w:t>Svar</w:t>
      </w:r>
      <w:proofErr w:type="spellEnd"/>
      <w:r w:rsidRPr="551EA97E">
        <w:rPr>
          <w:b/>
          <w:bCs/>
        </w:rPr>
        <w:t xml:space="preserve"> på </w:t>
      </w:r>
      <w:proofErr w:type="spellStart"/>
      <w:r w:rsidRPr="551EA97E">
        <w:rPr>
          <w:b/>
          <w:bCs/>
        </w:rPr>
        <w:t>oppgaver</w:t>
      </w:r>
      <w:proofErr w:type="spellEnd"/>
      <w:r w:rsidRPr="551EA97E">
        <w:rPr>
          <w:b/>
          <w:bCs/>
        </w:rPr>
        <w:t>:</w:t>
      </w:r>
    </w:p>
    <w:p w14:paraId="4F8513D0" w14:textId="2AF67726" w:rsidR="00A26F0C" w:rsidRDefault="00A26F0C">
      <w:pPr>
        <w:rPr>
          <w:b/>
          <w:bCs/>
        </w:rPr>
      </w:pPr>
      <w:r>
        <w:rPr>
          <w:b/>
          <w:bCs/>
        </w:rPr>
        <w:t>Problem 1:</w:t>
      </w:r>
    </w:p>
    <w:p w14:paraId="2B24C226" w14:textId="0935E61C" w:rsidR="00A26F0C" w:rsidRDefault="00DF769D">
      <w:r>
        <w:t>Given</w:t>
      </w:r>
      <w:r w:rsidR="00097379">
        <w:t xml:space="preserve"> the definition for water</w:t>
      </w:r>
      <w:r w:rsidR="00525644">
        <w:t>/oil</w:t>
      </w:r>
      <w:r>
        <w:t>:</w:t>
      </w:r>
    </w:p>
    <w:p w14:paraId="584C4714" w14:textId="3E541C0F" w:rsidR="00DF769D" w:rsidRPr="0009737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540CA402" w14:textId="2CE517AF" w:rsidR="00097379" w:rsidRDefault="00525644">
      <w:r>
        <w:t>And</w:t>
      </w:r>
      <w:r w:rsidR="00F11933">
        <w:t xml:space="preserve"> the volume </w:t>
      </w:r>
      <w:proofErr w:type="spellStart"/>
      <w:r w:rsidR="007539CA">
        <w:t>deffinition</w:t>
      </w:r>
      <w:proofErr w:type="spellEnd"/>
      <w:r>
        <w:t>:</w:t>
      </w:r>
    </w:p>
    <w:p w14:paraId="571961EF" w14:textId="02DBC2A5" w:rsidR="00525644" w:rsidRPr="00525644" w:rsidRDefault="005256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59FC8FC4" w14:textId="51D12332" w:rsidR="00525644" w:rsidRDefault="007539CA">
      <w:pPr>
        <w:rPr>
          <w:rFonts w:eastAsiaTheme="minorEastAsia"/>
        </w:rPr>
      </w:pPr>
      <w:r>
        <w:rPr>
          <w:rFonts w:eastAsiaTheme="minorEastAsia"/>
        </w:rPr>
        <w:t>We can assume:</w:t>
      </w:r>
    </w:p>
    <w:p w14:paraId="372D8F4E" w14:textId="316AB2FB" w:rsidR="007539CA" w:rsidRPr="00F614A1" w:rsidRDefault="00F614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56BBC813" w14:textId="6902D829" w:rsidR="00F614A1" w:rsidRPr="000F71C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14:paraId="6198C1B1" w14:textId="03E4A96B" w:rsidR="000F71C4" w:rsidRDefault="00DE1932">
      <w:pPr>
        <w:rPr>
          <w:rFonts w:eastAsiaTheme="minorEastAsia"/>
        </w:rPr>
      </w:pPr>
      <w:r>
        <w:rPr>
          <w:rFonts w:eastAsiaTheme="minorEastAsia"/>
        </w:rPr>
        <w:t>Turning the volume to mass and inserting everything</w:t>
      </w:r>
    </w:p>
    <w:p w14:paraId="2E220C1E" w14:textId="5D88FB0B" w:rsidR="00DE1932" w:rsidRPr="0043444F" w:rsidRDefault="00DE19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17402F12" w14:textId="0005BC2E" w:rsidR="0043444F" w:rsidRPr="0058549C" w:rsidRDefault="004344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7710D187" w14:textId="7D12B351" w:rsidR="0058549C" w:rsidRDefault="0058549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Problem 2:</w:t>
      </w:r>
    </w:p>
    <w:p w14:paraId="517638B7" w14:textId="3F6A9BEC" w:rsidR="0058549C" w:rsidRDefault="0058549C">
      <w:pPr>
        <w:rPr>
          <w:rFonts w:eastAsiaTheme="minorEastAsia"/>
          <w:b/>
          <w:bCs/>
        </w:rPr>
      </w:pPr>
    </w:p>
    <w:p w14:paraId="34D250FF" w14:textId="2D9D8AFB" w:rsidR="00133E52" w:rsidRPr="00133E52" w:rsidRDefault="00984B62" w:rsidP="00133E5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</w:rPr>
        <w:t>We have</w:t>
      </w:r>
      <w:r w:rsidR="00133E52">
        <w:rPr>
          <w:rFonts w:eastAsiaTheme="minorEastAsia"/>
        </w:rPr>
        <w:t xml:space="preserve"> </w:t>
      </w:r>
      <w:proofErr w:type="spellStart"/>
      <w:r w:rsidR="00133E52" w:rsidRPr="00133E52">
        <w:rPr>
          <w:rFonts w:eastAsiaTheme="minorEastAsia"/>
        </w:rPr>
        <w:t>EoS</w:t>
      </w:r>
      <w:proofErr w:type="spellEnd"/>
      <w:r w:rsidR="00133E52" w:rsidRPr="00133E52">
        <w:rPr>
          <w:rFonts w:eastAsiaTheme="minorEastAsia"/>
        </w:rPr>
        <w:t xml:space="preserve"> for liquid </w:t>
      </w:r>
      <w:proofErr w:type="gramStart"/>
      <w:r w:rsidR="00133E52" w:rsidRPr="00133E52">
        <w:rPr>
          <w:rFonts w:eastAsiaTheme="minorEastAsia"/>
        </w:rPr>
        <w:t>mixture</w:t>
      </w:r>
      <w:r w:rsidR="00133E52">
        <w:rPr>
          <w:rFonts w:eastAsiaTheme="minorEastAsia"/>
        </w:rPr>
        <w:t xml:space="preserve"> </w:t>
      </w:r>
      <w:r w:rsidR="00133E52" w:rsidRPr="00133E52">
        <w:rPr>
          <w:rFonts w:eastAsiaTheme="minorEastAsia"/>
        </w:rPr>
        <w:t xml:space="preserve"> </w:t>
      </w:r>
      <w:r w:rsidR="00133E52">
        <w:rPr>
          <w:rFonts w:eastAsiaTheme="minorEastAsia"/>
        </w:rPr>
        <w:t>expressed</w:t>
      </w:r>
      <w:proofErr w:type="gramEnd"/>
      <w:r w:rsidR="00133E52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dρ</m:t>
        </m:r>
      </m:oMath>
      <w:r w:rsidR="00133E52">
        <w:rPr>
          <w:rFonts w:eastAsiaTheme="minorEastAsia"/>
        </w:rPr>
        <w:t xml:space="preserve">, and isothermal compressibility expressed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7CA05DD4" w14:textId="0122721D" w:rsidR="00133E52" w:rsidRPr="00133E52" w:rsidRDefault="0058549C" w:rsidP="00133E52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dρ=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</m:num>
            <m:den>
              <m:r>
                <w:rPr>
                  <w:rFonts w:ascii="Cambria Math" w:eastAsiaTheme="minorEastAsia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dP+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∂ρ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6664E396" w14:textId="1BB4A811" w:rsidR="00984B62" w:rsidRPr="00133E52" w:rsidRDefault="00133E52" w:rsidP="00133E52">
      <w:pPr>
        <w:ind w:left="3540"/>
        <w:rPr>
          <w:rFonts w:eastAsiaTheme="minorEastAsia"/>
          <w:b/>
          <w:bCs/>
        </w:rPr>
      </w:pPr>
      <w:r w:rsidRPr="00133E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∂ρ</m:t>
            </m:r>
          </m:num>
          <m:den>
            <m:r>
              <w:rPr>
                <w:rFonts w:ascii="Cambria Math" w:eastAsiaTheme="minorEastAsia" w:hAnsi="Cambria Math"/>
              </w:rPr>
              <m:t>∂P</m:t>
            </m:r>
          </m:den>
        </m:f>
      </m:oMath>
    </w:p>
    <w:p w14:paraId="67812250" w14:textId="600E4AC0" w:rsidR="00984B62" w:rsidRDefault="00984B62" w:rsidP="00984B62">
      <w:pPr>
        <w:pStyle w:val="ListParagraph"/>
        <w:rPr>
          <w:rFonts w:eastAsiaTheme="minorEastAsia"/>
        </w:rPr>
      </w:pPr>
      <w:r>
        <w:rPr>
          <w:rFonts w:eastAsiaTheme="minorEastAsia"/>
        </w:rPr>
        <w:t>With temperature neglected</w:t>
      </w:r>
    </w:p>
    <w:p w14:paraId="54262CDE" w14:textId="5794189D" w:rsidR="00984B62" w:rsidRPr="00984B62" w:rsidRDefault="00984B62" w:rsidP="00984B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∂ρ</m:t>
            </m:r>
          </m:num>
          <m:den>
            <m:r>
              <w:rPr>
                <w:rFonts w:ascii="Cambria Math" w:eastAsiaTheme="minorEastAsia" w:hAnsi="Cambria Math"/>
              </w:rPr>
              <m:t>∂T</m:t>
            </m:r>
          </m:den>
        </m:f>
        <m:r>
          <w:rPr>
            <w:rFonts w:ascii="Cambria Math" w:eastAsiaTheme="minorEastAsia" w:hAnsi="Cambria Math"/>
          </w:rPr>
          <m:t xml:space="preserve">dT=0  </m:t>
        </m:r>
      </m:oMath>
    </w:p>
    <w:p w14:paraId="3A5E1390" w14:textId="49D38F1D" w:rsidR="00984B62" w:rsidRPr="00984B62" w:rsidRDefault="00984B62" w:rsidP="00984B62">
      <w:pPr>
        <w:pStyle w:val="ListParagraph"/>
        <w:rPr>
          <w:rFonts w:eastAsiaTheme="minorEastAsia"/>
        </w:rPr>
      </w:pPr>
      <w:r>
        <w:rPr>
          <w:rFonts w:eastAsiaTheme="minorEastAsia"/>
        </w:rPr>
        <w:t>we get</w:t>
      </w:r>
    </w:p>
    <w:p w14:paraId="23FA16F2" w14:textId="34DA6B95" w:rsidR="00984B62" w:rsidRDefault="00984B62" w:rsidP="00984B6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∂ρ</m:t>
            </m:r>
          </m:num>
          <m:den>
            <m:r>
              <w:rPr>
                <w:rFonts w:ascii="Cambria Math" w:eastAsiaTheme="minorEastAsia" w:hAnsi="Cambria Math"/>
              </w:rPr>
              <m:t>∂P</m:t>
            </m:r>
          </m:den>
        </m:f>
        <m:r>
          <w:rPr>
            <w:rFonts w:ascii="Cambria Math" w:eastAsiaTheme="minorEastAsia" w:hAnsi="Cambria Math"/>
          </w:rPr>
          <m:t>dP</m:t>
        </m:r>
      </m:oMath>
    </w:p>
    <w:p w14:paraId="692856FA" w14:textId="623223EB" w:rsidR="00984B62" w:rsidRPr="00133E52" w:rsidRDefault="003276C8" w:rsidP="00984B62">
      <w:pPr>
        <w:pStyle w:val="ListParagraph"/>
        <w:rPr>
          <w:rFonts w:eastAsiaTheme="minorEastAsia"/>
        </w:rPr>
      </w:pPr>
      <w:r w:rsidRPr="00133E52">
        <w:rPr>
          <w:rFonts w:eastAsiaTheme="minorEastAsia"/>
        </w:rPr>
        <w:t>Rearranged</w:t>
      </w:r>
      <w:r w:rsidR="00133E52" w:rsidRPr="00133E52">
        <w:rPr>
          <w:rFonts w:eastAsiaTheme="minorEastAsia"/>
        </w:rPr>
        <w:t xml:space="preserve"> isothermal compr</w:t>
      </w:r>
      <w:r w:rsidR="00133E52">
        <w:rPr>
          <w:rFonts w:eastAsiaTheme="minorEastAsia"/>
        </w:rPr>
        <w:t xml:space="preserve">essibility </w:t>
      </w:r>
    </w:p>
    <w:p w14:paraId="4C4EFE28" w14:textId="74868EFC" w:rsidR="00984B62" w:rsidRPr="00133E52" w:rsidRDefault="00000000" w:rsidP="00984B6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ρ=</m:t>
        </m:r>
      </m:oMath>
      <w:r w:rsidR="00984B62" w:rsidRPr="00133E5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∂ρ</m:t>
            </m:r>
          </m:num>
          <m:den>
            <m:r>
              <w:rPr>
                <w:rFonts w:ascii="Cambria Math" w:eastAsiaTheme="minorEastAsia" w:hAnsi="Cambria Math"/>
              </w:rPr>
              <m:t>∂P</m:t>
            </m:r>
          </m:den>
        </m:f>
      </m:oMath>
    </w:p>
    <w:p w14:paraId="6675F5AC" w14:textId="15097DAA" w:rsidR="00984B62" w:rsidRDefault="00984B62" w:rsidP="00133E52">
      <w:pPr>
        <w:pStyle w:val="ListParagraph"/>
        <w:rPr>
          <w:rFonts w:eastAsiaTheme="minorEastAsia"/>
        </w:rPr>
      </w:pPr>
      <w:r w:rsidRPr="00133E52">
        <w:rPr>
          <w:rFonts w:eastAsiaTheme="minorEastAsia"/>
        </w:rPr>
        <w:t xml:space="preserve">Plug in </w:t>
      </w:r>
      <w:r w:rsidR="00133E52">
        <w:rPr>
          <w:rFonts w:eastAsiaTheme="minorEastAsia"/>
        </w:rPr>
        <w:t xml:space="preserve">rearranged </w:t>
      </w:r>
      <w:r w:rsidR="00133E52" w:rsidRPr="00133E52">
        <w:rPr>
          <w:rFonts w:eastAsiaTheme="minorEastAsia"/>
        </w:rPr>
        <w:t>isothermal compr</w:t>
      </w:r>
      <w:r w:rsidR="00133E52">
        <w:rPr>
          <w:rFonts w:eastAsiaTheme="minorEastAsia"/>
        </w:rPr>
        <w:t xml:space="preserve">essibility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∂ρ</m:t>
            </m:r>
          </m:num>
          <m:den>
            <m:r>
              <w:rPr>
                <w:rFonts w:ascii="Cambria Math" w:eastAsiaTheme="minorEastAsia" w:hAnsi="Cambria Math"/>
              </w:rPr>
              <m:t>∂P</m:t>
            </m:r>
          </m:den>
        </m:f>
      </m:oMath>
      <w:r w:rsidR="00133E52">
        <w:rPr>
          <w:rFonts w:eastAsiaTheme="minorEastAsia"/>
        </w:rPr>
        <w:t xml:space="preserve"> in </w:t>
      </w:r>
      <w:proofErr w:type="spellStart"/>
      <w:r w:rsidR="00133E52">
        <w:rPr>
          <w:rFonts w:eastAsiaTheme="minorEastAsia"/>
        </w:rPr>
        <w:t>EoS</w:t>
      </w:r>
      <w:proofErr w:type="spellEnd"/>
      <w:r w:rsidR="00133E52">
        <w:rPr>
          <w:rFonts w:eastAsiaTheme="minorEastAsia"/>
        </w:rPr>
        <w:t xml:space="preserve"> for liquid mixture</w:t>
      </w:r>
    </w:p>
    <w:p w14:paraId="282697E2" w14:textId="06CAF0CE" w:rsidR="00133E52" w:rsidRDefault="00133E52" w:rsidP="00133E5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dρ=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ρ dP</m:t>
        </m:r>
      </m:oMath>
    </w:p>
    <w:p w14:paraId="76062599" w14:textId="7CAD881C" w:rsidR="00133E52" w:rsidRDefault="00133E52" w:rsidP="00133E52">
      <w:pPr>
        <w:pStyle w:val="ListParagraph"/>
        <w:rPr>
          <w:rFonts w:eastAsiaTheme="minorEastAsia"/>
        </w:rPr>
      </w:pPr>
    </w:p>
    <w:p w14:paraId="284B8758" w14:textId="74940778" w:rsidR="00133E52" w:rsidRDefault="00133E52" w:rsidP="00133E52">
      <w:pPr>
        <w:pStyle w:val="ListParagraph"/>
        <w:rPr>
          <w:rFonts w:eastAsiaTheme="minorEastAsia"/>
        </w:rPr>
      </w:pPr>
    </w:p>
    <w:p w14:paraId="02290D97" w14:textId="77777777" w:rsidR="00C21064" w:rsidRPr="00C21064" w:rsidRDefault="00C21064" w:rsidP="00133E52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</w:p>
    <w:p w14:paraId="51BF99BD" w14:textId="77777777" w:rsidR="00C21064" w:rsidRPr="00C21064" w:rsidRDefault="003276C8" w:rsidP="00C210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dρ=ρ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dp→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dp </m:t>
          </m:r>
        </m:oMath>
      </m:oMathPara>
    </w:p>
    <w:p w14:paraId="00BC5E72" w14:textId="1BEC427E" w:rsidR="00133E52" w:rsidRPr="00C21064" w:rsidRDefault="003276C8" w:rsidP="00C21064">
      <w:pPr>
        <w:pStyle w:val="ListParagraph"/>
        <w:ind w:left="2844" w:firstLine="696"/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ρ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dρ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dp </m:t>
            </m:r>
          </m:e>
        </m:nary>
      </m:oMath>
      <w:r>
        <w:rPr>
          <w:rFonts w:eastAsiaTheme="minorEastAsia"/>
        </w:rPr>
        <w:t xml:space="preserve">  </w:t>
      </w:r>
    </w:p>
    <w:p w14:paraId="4F76BA83" w14:textId="72B91114" w:rsidR="00C21064" w:rsidRDefault="00000000" w:rsidP="00980B3F">
      <w:pPr>
        <w:pStyle w:val="ListParagraph"/>
        <w:ind w:left="2844" w:firstLine="696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ρ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  <w:r w:rsidR="00980B3F">
        <w:rPr>
          <w:rFonts w:eastAsiaTheme="minorEastAsia"/>
        </w:rPr>
        <w:t xml:space="preserve"> </w:t>
      </w:r>
    </w:p>
    <w:p w14:paraId="40D13349" w14:textId="64E55FB4" w:rsidR="00980B3F" w:rsidRPr="00C21064" w:rsidRDefault="00000000" w:rsidP="00980B3F">
      <w:pPr>
        <w:pStyle w:val="ListParagraph"/>
        <w:ind w:left="2844" w:firstLine="69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4B9BCFFD" w14:textId="77777777" w:rsidR="0016331A" w:rsidRDefault="0016331A" w:rsidP="0016331A">
      <w:pPr>
        <w:rPr>
          <w:ins w:id="0" w:author="Torbjørn Mørk Madsen" w:date="2022-10-16T13:39:00Z"/>
          <w:rFonts w:eastAsiaTheme="minorEastAsia"/>
        </w:rPr>
      </w:pPr>
    </w:p>
    <w:p w14:paraId="3386F554" w14:textId="77777777" w:rsidR="0016331A" w:rsidRPr="00C21064" w:rsidRDefault="0016331A" w:rsidP="0016331A">
      <w:pPr>
        <w:pStyle w:val="ListParagraph"/>
        <w:ind w:left="2844" w:firstLine="696"/>
        <w:rPr>
          <w:ins w:id="1" w:author="Torbjørn Mørk Madsen" w:date="2022-10-16T13:39:00Z"/>
          <w:rFonts w:eastAsiaTheme="minorEastAsia"/>
        </w:rPr>
      </w:pPr>
      <m:oMathPara>
        <m:oMath>
          <m:r>
            <w:ins w:id="2" w:author="Torbjørn Mørk Madsen" w:date="2022-10-16T13:39:00Z">
              <w:rPr>
                <w:rFonts w:ascii="Cambria Math" w:eastAsiaTheme="minorEastAsia" w:hAnsi="Cambria Math"/>
              </w:rPr>
              <m:t>ρ=</m:t>
            </w:ins>
          </m:r>
          <m:sSub>
            <m:sSubPr>
              <m:ctrlPr>
                <w:ins w:id="3" w:author="Torbjørn Mørk Madsen" w:date="2022-10-16T13:39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4" w:author="Torbjørn Mørk Madsen" w:date="2022-10-16T13:39:00Z">
                  <w:rPr>
                    <w:rFonts w:ascii="Cambria Math" w:eastAsiaTheme="minorEastAsia" w:hAnsi="Cambria Math"/>
                  </w:rPr>
                  <m:t>ρ</m:t>
                </w:ins>
              </m:r>
            </m:e>
            <m:sub>
              <m:r>
                <w:ins w:id="5" w:author="Torbjørn Mørk Madsen" w:date="2022-10-16T13:39:00Z">
                  <w:rPr>
                    <w:rFonts w:ascii="Cambria Math" w:eastAsiaTheme="minorEastAsia" w:hAnsi="Cambria Math"/>
                  </w:rPr>
                  <m:t>0</m:t>
                </w:ins>
              </m:r>
            </m:sub>
          </m:sSub>
          <m:sSup>
            <m:sSupPr>
              <m:ctrlPr>
                <w:ins w:id="6" w:author="Torbjørn Mørk Madsen" w:date="2022-10-16T13:39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7" w:author="Torbjørn Mørk Madsen" w:date="2022-10-16T13:39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sSub>
                <m:sSubPr>
                  <m:ctrlPr>
                    <w:ins w:id="8" w:author="Torbjørn Mørk Madsen" w:date="2022-10-16T13:39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ins w:id="9" w:author="Torbjørn Mørk Madsen" w:date="2022-10-16T13:39:00Z">
                      <w:rPr>
                        <w:rFonts w:ascii="Cambria Math" w:eastAsiaTheme="minorEastAsia" w:hAnsi="Cambria Math"/>
                      </w:rPr>
                      <m:t>β</m:t>
                    </w:ins>
                  </m:r>
                </m:e>
                <m:sub>
                  <m:r>
                    <w:ins w:id="10" w:author="Torbjørn Mørk Madsen" w:date="2022-10-16T13:39:00Z">
                      <w:rPr>
                        <w:rFonts w:ascii="Cambria Math" w:eastAsiaTheme="minorEastAsia" w:hAnsi="Cambria Math"/>
                      </w:rPr>
                      <m:t>T</m:t>
                    </w:ins>
                  </m:r>
                </m:sub>
              </m:sSub>
              <m:d>
                <m:dPr>
                  <m:ctrlPr>
                    <w:ins w:id="11" w:author="Torbjørn Mørk Madsen" w:date="2022-10-16T13:39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12" w:author="Torbjørn Mørk Madsen" w:date="2022-10-16T13:39:00Z">
                      <w:rPr>
                        <w:rFonts w:ascii="Cambria Math" w:eastAsiaTheme="minorEastAsia" w:hAnsi="Cambria Math"/>
                      </w:rPr>
                      <m:t>p-</m:t>
                    </w:ins>
                  </m:r>
                  <m:sSub>
                    <m:sSubPr>
                      <m:ctrlPr>
                        <w:ins w:id="13" w:author="Torbjørn Mørk Madsen" w:date="2022-10-16T13:39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14" w:author="Torbjørn Mørk Madsen" w:date="2022-10-16T13:39:00Z">
                          <w:rPr>
                            <w:rFonts w:ascii="Cambria Math" w:eastAsiaTheme="minorEastAsia" w:hAnsi="Cambria Math"/>
                          </w:rPr>
                          <m:t>p</m:t>
                        </w:ins>
                      </m:r>
                    </m:e>
                    <m:sub>
                      <m:r>
                        <w:ins w:id="15" w:author="Torbjørn Mørk Madsen" w:date="2022-10-16T13:39:00Z">
                          <w:rPr>
                            <w:rFonts w:ascii="Cambria Math" w:eastAsiaTheme="minorEastAsia" w:hAnsi="Cambria Math"/>
                          </w:rPr>
                          <m:t>0</m:t>
                        </w:ins>
                      </m:r>
                    </m:sub>
                  </m:sSub>
                </m:e>
              </m:d>
            </m:sup>
          </m:sSup>
        </m:oMath>
      </m:oMathPara>
    </w:p>
    <w:p w14:paraId="5B7E57E1" w14:textId="77777777" w:rsidR="0016331A" w:rsidRDefault="0016331A" w:rsidP="0016331A">
      <w:pPr>
        <w:rPr>
          <w:ins w:id="16" w:author="Torbjørn Mørk Madsen" w:date="2022-10-16T13:39:00Z"/>
          <w:rFonts w:eastAsiaTheme="minorEastAsia"/>
        </w:rPr>
      </w:pPr>
    </w:p>
    <w:p w14:paraId="18FE2DB4" w14:textId="77777777" w:rsidR="0016331A" w:rsidRPr="00133E52" w:rsidRDefault="0016331A" w:rsidP="0016331A">
      <w:pPr>
        <w:rPr>
          <w:ins w:id="17" w:author="Torbjørn Mørk Madsen" w:date="2022-10-16T13:39:00Z"/>
          <w:rFonts w:eastAsiaTheme="minorEastAsia"/>
        </w:rPr>
      </w:pPr>
    </w:p>
    <w:p w14:paraId="509667D3" w14:textId="684A19EA" w:rsidR="004F385A" w:rsidRDefault="004F385A">
      <w:pPr>
        <w:rPr>
          <w:rFonts w:eastAsiaTheme="minorEastAsia"/>
        </w:rPr>
      </w:pPr>
    </w:p>
    <w:p w14:paraId="2DC83763" w14:textId="40764A4F" w:rsidR="00980B3F" w:rsidRPr="00C21064" w:rsidRDefault="00980B3F" w:rsidP="00980B3F">
      <w:pPr>
        <w:pStyle w:val="ListParagraph"/>
        <w:ind w:left="2844" w:firstLine="696"/>
        <w:rPr>
          <w:ins w:id="18" w:author="Isak Skeie" w:date="2022-10-16T13:39:00Z"/>
          <w:rFonts w:eastAsiaTheme="minorEastAsia"/>
        </w:rPr>
      </w:pPr>
      <m:oMathPara>
        <m:oMath>
          <m:r>
            <w:ins w:id="19" w:author="Isak Skeie" w:date="2022-10-16T13:39:00Z">
              <w:rPr>
                <w:rFonts w:ascii="Cambria Math" w:eastAsiaTheme="minorEastAsia" w:hAnsi="Cambria Math"/>
              </w:rPr>
              <m:t>ρ=</m:t>
            </w:ins>
          </m:r>
          <m:sSub>
            <m:sSubPr>
              <m:ctrlPr>
                <w:ins w:id="20" w:author="Isak Skeie" w:date="2022-10-16T13:39:00Z">
                  <w:rPr>
                    <w:rFonts w:ascii="Cambria Math" w:eastAsiaTheme="minorEastAsia" w:hAnsi="Cambria Math"/>
                    <w:i/>
                  </w:rPr>
                </w:ins>
              </m:ctrlPr>
            </m:sSubPr>
            <m:e>
              <m:r>
                <w:ins w:id="21" w:author="Isak Skeie" w:date="2022-10-16T13:39:00Z">
                  <w:rPr>
                    <w:rFonts w:ascii="Cambria Math" w:eastAsiaTheme="minorEastAsia" w:hAnsi="Cambria Math"/>
                  </w:rPr>
                  <m:t>ρ</m:t>
                </w:ins>
              </m:r>
            </m:e>
            <m:sub>
              <m:r>
                <w:ins w:id="22" w:author="Isak Skeie" w:date="2022-10-16T13:39:00Z">
                  <w:rPr>
                    <w:rFonts w:ascii="Cambria Math" w:eastAsiaTheme="minorEastAsia" w:hAnsi="Cambria Math"/>
                  </w:rPr>
                  <m:t>0</m:t>
                </w:ins>
              </m:r>
            </m:sub>
          </m:sSub>
          <m:sSup>
            <m:sSupPr>
              <m:ctrlPr>
                <w:ins w:id="23" w:author="Isak Skeie" w:date="2022-10-16T13:39:00Z">
                  <w:rPr>
                    <w:rFonts w:ascii="Cambria Math" w:eastAsiaTheme="minorEastAsia" w:hAnsi="Cambria Math"/>
                    <w:i/>
                  </w:rPr>
                </w:ins>
              </m:ctrlPr>
            </m:sSupPr>
            <m:e>
              <m:r>
                <w:ins w:id="24" w:author="Isak Skeie" w:date="2022-10-16T13:39:00Z">
                  <w:rPr>
                    <w:rFonts w:ascii="Cambria Math" w:eastAsiaTheme="minorEastAsia" w:hAnsi="Cambria Math"/>
                  </w:rPr>
                  <m:t>e</m:t>
                </w:ins>
              </m:r>
            </m:e>
            <m:sup>
              <m:sSub>
                <m:sSubPr>
                  <m:ctrlPr>
                    <w:ins w:id="25" w:author="Isak Skeie" w:date="2022-10-16T13:39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sSubPr>
                <m:e>
                  <m:r>
                    <w:ins w:id="26" w:author="Isak Skeie" w:date="2022-10-16T13:39:00Z">
                      <w:rPr>
                        <w:rFonts w:ascii="Cambria Math" w:eastAsiaTheme="minorEastAsia" w:hAnsi="Cambria Math"/>
                      </w:rPr>
                      <m:t>β</m:t>
                    </w:ins>
                  </m:r>
                </m:e>
                <m:sub>
                  <m:r>
                    <w:ins w:id="27" w:author="Isak Skeie" w:date="2022-10-16T13:39:00Z">
                      <w:rPr>
                        <w:rFonts w:ascii="Cambria Math" w:eastAsiaTheme="minorEastAsia" w:hAnsi="Cambria Math"/>
                      </w:rPr>
                      <m:t>T</m:t>
                    </w:ins>
                  </m:r>
                </m:sub>
              </m:sSub>
              <m:d>
                <m:dPr>
                  <m:ctrlPr>
                    <w:ins w:id="28" w:author="Isak Skeie" w:date="2022-10-16T13:39:00Z">
                      <w:rPr>
                        <w:rFonts w:ascii="Cambria Math" w:eastAsiaTheme="minorEastAsia" w:hAnsi="Cambria Math"/>
                        <w:i/>
                      </w:rPr>
                    </w:ins>
                  </m:ctrlPr>
                </m:dPr>
                <m:e>
                  <m:r>
                    <w:ins w:id="29" w:author="Isak Skeie" w:date="2022-10-16T13:39:00Z">
                      <w:rPr>
                        <w:rFonts w:ascii="Cambria Math" w:eastAsiaTheme="minorEastAsia" w:hAnsi="Cambria Math"/>
                      </w:rPr>
                      <m:t>p-</m:t>
                    </w:ins>
                  </m:r>
                  <m:sSub>
                    <m:sSubPr>
                      <m:ctrlPr>
                        <w:ins w:id="30" w:author="Isak Skeie" w:date="2022-10-16T13:39:00Z">
                          <w:rPr>
                            <w:rFonts w:ascii="Cambria Math" w:eastAsiaTheme="minorEastAsia" w:hAnsi="Cambria Math"/>
                            <w:i/>
                          </w:rPr>
                        </w:ins>
                      </m:ctrlPr>
                    </m:sSubPr>
                    <m:e>
                      <m:r>
                        <w:ins w:id="31" w:author="Isak Skeie" w:date="2022-10-16T13:39:00Z">
                          <w:rPr>
                            <w:rFonts w:ascii="Cambria Math" w:eastAsiaTheme="minorEastAsia" w:hAnsi="Cambria Math"/>
                          </w:rPr>
                          <m:t>p</m:t>
                        </w:ins>
                      </m:r>
                    </m:e>
                    <m:sub>
                      <m:r>
                        <w:ins w:id="32" w:author="Isak Skeie" w:date="2022-10-16T13:39:00Z">
                          <w:rPr>
                            <w:rFonts w:ascii="Cambria Math" w:eastAsiaTheme="minorEastAsia" w:hAnsi="Cambria Math"/>
                          </w:rPr>
                          <m:t>0</m:t>
                        </w:ins>
                      </m:r>
                    </m:sub>
                  </m:sSub>
                </m:e>
              </m:d>
            </m:sup>
          </m:sSup>
        </m:oMath>
      </m:oMathPara>
    </w:p>
    <w:p w14:paraId="7DD105FD" w14:textId="103A96F2" w:rsidR="00980B3F" w:rsidRDefault="00980B3F">
      <w:pPr>
        <w:rPr>
          <w:ins w:id="33" w:author="Isak Skeie" w:date="2022-10-16T13:39:00Z"/>
          <w:rFonts w:eastAsiaTheme="minorEastAsia"/>
        </w:rPr>
      </w:pPr>
    </w:p>
    <w:p w14:paraId="30D51242" w14:textId="77777777" w:rsidR="00980B3F" w:rsidRPr="00133E52" w:rsidRDefault="00980B3F">
      <w:pPr>
        <w:rPr>
          <w:ins w:id="34" w:author="Isak Skeie" w:date="2022-10-16T13:39:00Z"/>
          <w:rFonts w:eastAsiaTheme="minorEastAsia"/>
        </w:rPr>
      </w:pPr>
    </w:p>
    <w:p w14:paraId="6FA6FF81" w14:textId="3DF17090" w:rsidR="633293B6" w:rsidRDefault="633293B6" w:rsidP="551EA97E">
      <w:pPr>
        <w:rPr>
          <w:b/>
          <w:bCs/>
        </w:rPr>
      </w:pPr>
      <w:r w:rsidRPr="36FC7472">
        <w:rPr>
          <w:b/>
          <w:bCs/>
        </w:rPr>
        <w:t>Problem 3:</w:t>
      </w:r>
    </w:p>
    <w:p w14:paraId="702CDD0A" w14:textId="5709FEEF" w:rsidR="633293B6" w:rsidRDefault="0DA7FE45" w:rsidP="36FC7472">
      <w:r>
        <w:t xml:space="preserve">We assume </w:t>
      </w:r>
      <m:oMath>
        <m:r>
          <w:rPr>
            <w:rFonts w:ascii="Cambria Math" w:hAnsi="Cambria Math"/>
          </w:rPr>
          <m:t>dρ=0 </m:t>
        </m:r>
      </m:oMath>
      <w:r w:rsidR="11F11202">
        <w:t xml:space="preserve"> </w:t>
      </w:r>
      <w:r w:rsidR="39311313">
        <w:t>then</w:t>
      </w:r>
      <w:r w:rsidR="00915257">
        <w:t xml:space="preserve"> </w:t>
      </w:r>
      <m:oMath>
        <m:r>
          <w:rPr>
            <w:rFonts w:ascii="Cambria Math" w:hAnsi="Cambria Math"/>
          </w:rPr>
          <m:t>ρ</m:t>
        </m:r>
      </m:oMath>
      <w:r w:rsidR="147D9971">
        <w:t xml:space="preserve"> constant</w:t>
      </w:r>
      <w:r w:rsidR="00915257">
        <w:t>,</w:t>
      </w:r>
      <w:r w:rsidR="147D9971">
        <w:t xml:space="preserve"> </w:t>
      </w:r>
      <w:r w:rsidR="3ADD7004">
        <w:t>therefore</w:t>
      </w:r>
      <w:r w:rsidR="147D9971">
        <w:t>:</w:t>
      </w:r>
    </w:p>
    <w:p w14:paraId="7DF67EA1" w14:textId="6CF35546" w:rsidR="551EA97E" w:rsidRDefault="551EA97E" w:rsidP="551EA97E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ρ = 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47C0E41" w14:textId="5EA0499B" w:rsidR="551EA97E" w:rsidRDefault="00D30167" w:rsidP="551EA97E">
      <w:pPr>
        <w:jc w:val="center"/>
        <w:rPr>
          <w:b/>
          <w:bCs/>
        </w:rPr>
      </w:pP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</m:sup>
        </m:sSup>
      </m:oMath>
      <w:r w:rsidR="7C8B4B5A" w:rsidRPr="551EA97E">
        <w:rPr>
          <w:b/>
          <w:bCs/>
        </w:rPr>
        <w:t xml:space="preserve"> </w:t>
      </w:r>
    </w:p>
    <w:p w14:paraId="5ED73959" w14:textId="77777777" w:rsidR="00FC5AC8" w:rsidRPr="00FC5AC8" w:rsidRDefault="00FC5AC8" w:rsidP="551EA97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ρ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p0</m:t>
          </m:r>
        </m:oMath>
      </m:oMathPara>
    </w:p>
    <w:p w14:paraId="3C73BBE1" w14:textId="77777777" w:rsidR="00FC5AC8" w:rsidRPr="00FC5AC8" w:rsidRDefault="00FC5AC8" w:rsidP="551EA97E">
      <w:pPr>
        <w:jc w:val="center"/>
        <w:rPr>
          <w:rFonts w:eastAsiaTheme="minorEastAsia"/>
        </w:rPr>
      </w:pPr>
    </w:p>
    <w:p w14:paraId="3576A661" w14:textId="01BFF702" w:rsidR="551EA97E" w:rsidRDefault="000852FD" w:rsidP="551EA97E">
      <w:pPr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23BE17D2" w14:textId="0AF76E10" w:rsidR="551EA97E" w:rsidRDefault="551EA97E" w:rsidP="551EA97E">
      <w:pPr>
        <w:jc w:val="center"/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59BBEF05" w14:textId="2D668A77" w:rsidR="3D93A5A1" w:rsidRDefault="3D93A5A1" w:rsidP="551EA97E">
      <w:r>
        <w:t xml:space="preserve">Since </w:t>
      </w:r>
      <m:oMath>
        <m:r>
          <w:rPr>
            <w:rFonts w:ascii="Cambria Math" w:hAnsi="Cambria Math"/>
          </w:rPr>
          <m:t>ρ=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2B6846B9">
        <w:t>:</w:t>
      </w:r>
    </w:p>
    <w:p w14:paraId="34002632" w14:textId="115D790C" w:rsidR="551EA97E" w:rsidRDefault="00000000" w:rsidP="551EA97E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243FD5C2" w14:textId="7CDAC2FA" w:rsidR="551EA97E" w:rsidRDefault="551EA97E" w:rsidP="551EA97E">
      <w:pPr>
        <w:jc w:val="center"/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94F72C5" w14:textId="4440B4EC" w:rsidR="551EA97E" w:rsidRDefault="551EA97E" w:rsidP="551EA97E">
      <w:pPr>
        <w:jc w:val="center"/>
      </w:pPr>
      <m:oMathPara>
        <m:oMath>
          <m:r>
            <w:rPr>
              <w:rFonts w:ascii="Cambria Math" w:hAnsi="Cambria Math"/>
            </w:rPr>
            <m:t>p-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16E2589" w14:textId="0DF12F08" w:rsidR="551EA97E" w:rsidRDefault="551EA97E" w:rsidP="551EA97E">
      <w:pPr>
        <w:jc w:val="center"/>
      </w:pPr>
      <m:oMathPara>
        <m:oMath>
          <m:r>
            <w:rPr>
              <w:rFonts w:ascii="Cambria Math" w:hAnsi="Cambria Math"/>
            </w:rPr>
            <m:t>p=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BFBEE04" w14:textId="4B0CFD3F" w:rsidR="76DA58B2" w:rsidRDefault="76DA58B2" w:rsidP="551EA97E">
      <w:r>
        <w:t>Since the density is constant there is also possible to say that the pressure is constant.</w:t>
      </w:r>
    </w:p>
    <w:p w14:paraId="46AEC247" w14:textId="641D7735" w:rsidR="428210C2" w:rsidRDefault="428210C2" w:rsidP="428210C2"/>
    <w:p w14:paraId="111F24F1" w14:textId="6700585B" w:rsidR="14183BEC" w:rsidRDefault="14183BEC" w:rsidP="428210C2">
      <w:r w:rsidRPr="428210C2">
        <w:rPr>
          <w:b/>
          <w:bCs/>
        </w:rPr>
        <w:t>Problem 4:</w:t>
      </w:r>
    </w:p>
    <w:p w14:paraId="00A86751" w14:textId="02F81163" w:rsidR="2AEFE260" w:rsidRDefault="2AEFE260" w:rsidP="428210C2">
      <w:pPr>
        <w:jc w:val="center"/>
      </w:pPr>
      <w:r>
        <w:rPr>
          <w:noProof/>
        </w:rPr>
        <w:lastRenderedPageBreak/>
        <w:drawing>
          <wp:inline distT="0" distB="0" distL="0" distR="0" wp14:anchorId="68306C7D" wp14:editId="44F9504E">
            <wp:extent cx="4572000" cy="2324100"/>
            <wp:effectExtent l="0" t="0" r="0" b="0"/>
            <wp:docPr id="287201866" name="Picture 28720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4EAF" w14:textId="02B9DF63" w:rsidR="428210C2" w:rsidRDefault="428210C2" w:rsidP="428210C2">
      <w:pPr>
        <w:pStyle w:val="ListParagraph"/>
        <w:numPr>
          <w:ilvl w:val="0"/>
          <w:numId w:val="3"/>
        </w:numPr>
        <w:rPr>
          <w:b/>
          <w:bCs/>
        </w:rPr>
      </w:pPr>
    </w:p>
    <w:p w14:paraId="6E45BE9B" w14:textId="1A7FAD04" w:rsidR="2AEFE260" w:rsidRDefault="2AEFE260" w:rsidP="36FC7472">
      <w:pPr>
        <w:pStyle w:val="ListParagraph"/>
        <w:numPr>
          <w:ilvl w:val="0"/>
          <w:numId w:val="2"/>
        </w:numPr>
        <w:jc w:val="center"/>
        <w:rPr>
          <w:rFonts w:eastAsiaTheme="minorEastAsia"/>
        </w:rPr>
      </w:pPr>
      <w:r w:rsidRPr="428210C2">
        <w:rPr>
          <w:rFonts w:eastAsiaTheme="minorEastAsia"/>
        </w:rPr>
        <w:t>If we say that: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sub>
          <m:sup>
            <m:r>
              <w:rPr>
                <w:rFonts w:ascii="Cambria Math" w:hAnsi="Cambria Math"/>
              </w:rPr>
              <m:t>π</m:t>
            </m:r>
          </m:sup>
        </m:sSubSup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δ</m:t>
                </m:r>
              </m:sup>
            </m:sSubSup>
          </m:den>
        </m:f>
      </m:oMath>
      <w:r w:rsidR="58BF1717" w:rsidRPr="428210C2">
        <w:rPr>
          <w:rFonts w:eastAsiaTheme="minorEastAsia"/>
        </w:rPr>
        <w:t xml:space="preserve"> and </w:t>
      </w:r>
      <w:r w:rsidR="56AA3575" w:rsidRPr="428210C2">
        <w:rPr>
          <w:rFonts w:eastAsiaTheme="minorEastAsia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  <m:r>
          <w:rPr>
            <w:rFonts w:ascii="Cambria Math" w:hAnsi="Cambria Math"/>
          </w:rPr>
          <m:t>ρ= 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acc>
      </m:oMath>
      <w:r w:rsidR="4C8CE635" w:rsidRPr="428210C2">
        <w:rPr>
          <w:rFonts w:eastAsiaTheme="minorEastAsia"/>
        </w:rPr>
        <w:t xml:space="preserve"> then:</w:t>
      </w:r>
    </w:p>
    <w:p w14:paraId="11B75A5B" w14:textId="6625BE24" w:rsidR="428210C2" w:rsidRDefault="00000000" w:rsidP="428210C2">
      <w:pPr>
        <w:jc w:val="center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</m:oMath>
      </m:oMathPara>
    </w:p>
    <w:p w14:paraId="17721A8D" w14:textId="13545E16" w:rsidR="428210C2" w:rsidRDefault="00000000" w:rsidP="428210C2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B3BF877" w14:textId="114A0A96" w:rsidR="428210C2" w:rsidRDefault="00000000" w:rsidP="428210C2">
      <w:pPr>
        <w:jc w:val="center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  <m:r>
            <w:rPr>
              <w:rFonts w:ascii="Cambria Math" w:hAnsi="Cambria Math"/>
            </w:rPr>
            <m:t>=ρ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</m:sSubSup>
            </m:den>
          </m:f>
        </m:oMath>
      </m:oMathPara>
    </w:p>
    <w:p w14:paraId="757EA182" w14:textId="7DFF5ED0" w:rsidR="6758EF44" w:rsidRDefault="6758EF44" w:rsidP="6758EF44">
      <w:pPr>
        <w:jc w:val="center"/>
      </w:pPr>
    </w:p>
    <w:p w14:paraId="43526B44" w14:textId="017FA57C" w:rsidR="428210C2" w:rsidRDefault="00000000" w:rsidP="428210C2">
      <w:pPr>
        <w:jc w:val="center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-ρ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</m:sSubSup>
            </m:den>
          </m:f>
        </m:oMath>
      </m:oMathPara>
    </w:p>
    <w:p w14:paraId="7542477E" w14:textId="53BDBCEF" w:rsidR="428210C2" w:rsidRDefault="428210C2" w:rsidP="428210C2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</w:p>
    <w:p w14:paraId="390CCC17" w14:textId="1B4E5220" w:rsidR="551EA97E" w:rsidRDefault="00000000" w:rsidP="6758EF44">
      <w:pPr>
        <w:jc w:val="center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acc>
        </m:oMath>
      </m:oMathPara>
    </w:p>
    <w:p w14:paraId="49F1AE97" w14:textId="4416D872" w:rsidR="551EA97E" w:rsidRDefault="551EA97E" w:rsidP="551EA97E">
      <w:pPr>
        <w:rPr>
          <w:b/>
          <w:bCs/>
        </w:rPr>
      </w:pPr>
    </w:p>
    <w:p w14:paraId="2B6ADFAD" w14:textId="37BB2A83" w:rsidR="00F020EF" w:rsidRPr="00F020EF" w:rsidRDefault="62DA29FC">
      <w:r w:rsidRPr="36FC7472">
        <w:rPr>
          <w:b/>
          <w:bCs/>
        </w:rPr>
        <w:t>Problem 5</w:t>
      </w:r>
    </w:p>
    <w:p w14:paraId="3361B960" w14:textId="6D982E49" w:rsidR="62DA29FC" w:rsidRDefault="62DA29FC" w:rsidP="36FC747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36FC7472">
        <w:rPr>
          <w:rFonts w:eastAsiaTheme="minorEastAsia"/>
        </w:rPr>
        <w:t>The total force F can be expressed as:</w:t>
      </w:r>
    </w:p>
    <w:p w14:paraId="300FBF89" w14:textId="5AAFBAE6" w:rsidR="36FC7472" w:rsidRDefault="36FC7472" w:rsidP="36FC7472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6E0DEB65" w14:textId="03F460FC" w:rsidR="36FC7472" w:rsidRDefault="36FC7472" w:rsidP="36FC7472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A-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14:paraId="35FFE898" w14:textId="67AD50CE" w:rsidR="36FC7472" w:rsidRDefault="36FC7472" w:rsidP="36FC7472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F=A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</m:oMath>
      </m:oMathPara>
    </w:p>
    <w:p w14:paraId="4CA3147F" w14:textId="43DB2A41" w:rsidR="7E1A3CBC" w:rsidRDefault="7E1A3CBC" w:rsidP="36FC7472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36FC7472">
        <w:rPr>
          <w:rFonts w:eastAsiaTheme="minorEastAsia"/>
        </w:rPr>
        <w:t xml:space="preserve">The pressure changes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5D6CAF55" w:rsidRPr="36FC7472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427D07" w:rsidRPr="36FC7472">
        <w:rPr>
          <w:rFonts w:eastAsiaTheme="minorEastAsia"/>
        </w:rPr>
        <w:t xml:space="preserve"> are pending on the following models:</w:t>
      </w:r>
    </w:p>
    <w:p w14:paraId="234037B7" w14:textId="19398CF2" w:rsidR="36FC7472" w:rsidRDefault="36FC7472" w:rsidP="36FC7472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=ρg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700859D" w14:textId="04132899" w:rsidR="1CFBF971" w:rsidRDefault="1CFBF971" w:rsidP="36FC7472">
      <w:pPr>
        <w:jc w:val="center"/>
        <w:rPr>
          <w:rFonts w:eastAsiaTheme="minorEastAsia"/>
        </w:rPr>
      </w:pPr>
      <w:r w:rsidRPr="36FC7472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2E262473" w:rsidRPr="36FC7472">
        <w:rPr>
          <w:rFonts w:eastAsiaTheme="minorEastAsia"/>
        </w:rPr>
        <w:t xml:space="preserve"> is </w:t>
      </w:r>
      <w:proofErr w:type="gramStart"/>
      <w:r w:rsidR="2E262473" w:rsidRPr="36FC7472">
        <w:rPr>
          <w:rFonts w:eastAsiaTheme="minorEastAsia"/>
        </w:rPr>
        <w:t>an</w:t>
      </w:r>
      <w:proofErr w:type="gramEnd"/>
      <w:r w:rsidR="2E262473" w:rsidRPr="36FC7472">
        <w:rPr>
          <w:rFonts w:eastAsiaTheme="minorEastAsia"/>
        </w:rPr>
        <w:t xml:space="preserve"> function of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</w:p>
    <w:p w14:paraId="1628324A" w14:textId="2E1DDF1D" w:rsidR="36FC7472" w:rsidRPr="00B76CF9" w:rsidRDefault="36FC7472" w:rsidP="36FC7472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l</m:t>
          </m:r>
        </m:oMath>
      </m:oMathPara>
    </w:p>
    <w:p w14:paraId="57C5861C" w14:textId="0C3D889A" w:rsidR="00B76CF9" w:rsidRDefault="00B248FE" w:rsidP="00B76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Problem 6:</w:t>
      </w:r>
    </w:p>
    <w:p w14:paraId="0C1FAF98" w14:textId="3839B4CF" w:rsidR="006D6934" w:rsidRDefault="006D6934" w:rsidP="00B76CF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1:</w:t>
      </w:r>
    </w:p>
    <w:p w14:paraId="473EA0D7" w14:textId="25852BF4" w:rsidR="00B248FE" w:rsidRDefault="005D33BC" w:rsidP="00B76CF9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8203EC7" w14:textId="4ECB47B1" w:rsidR="005D33BC" w:rsidRPr="00564C15" w:rsidRDefault="00000000" w:rsidP="00B76CF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14:paraId="6341FDA8" w14:textId="4D40660B" w:rsidR="00564C15" w:rsidRDefault="006C42FA" w:rsidP="00B76CF9">
      <w:pPr>
        <w:rPr>
          <w:rFonts w:eastAsiaTheme="minorEastAsia"/>
        </w:rPr>
      </w:pPr>
      <w:r>
        <w:rPr>
          <w:rFonts w:eastAsiaTheme="minorEastAsia"/>
        </w:rPr>
        <w:t>Where defined:</w:t>
      </w:r>
    </w:p>
    <w:p w14:paraId="279AE028" w14:textId="54B15BE5" w:rsidR="006C42FA" w:rsidRPr="006C42FA" w:rsidRDefault="006C42FA" w:rsidP="00B76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M=mv</m:t>
          </m:r>
        </m:oMath>
      </m:oMathPara>
    </w:p>
    <w:p w14:paraId="4C9029E0" w14:textId="1509C419" w:rsidR="006C42FA" w:rsidRDefault="002031C7" w:rsidP="00B76CF9">
      <w:pPr>
        <w:rPr>
          <w:rFonts w:eastAsiaTheme="minorEastAsia"/>
        </w:rPr>
      </w:pPr>
      <w:r>
        <w:rPr>
          <w:rFonts w:eastAsiaTheme="minorEastAsia"/>
        </w:rPr>
        <w:t>Inserting and moving constants out</w:t>
      </w:r>
    </w:p>
    <w:p w14:paraId="5AA26860" w14:textId="47ED5617" w:rsidR="002031C7" w:rsidRPr="00E20D09" w:rsidRDefault="002031C7" w:rsidP="00B76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14:paraId="015EA13D" w14:textId="59817867" w:rsidR="00E20D09" w:rsidRDefault="00E20D09" w:rsidP="00B76CF9">
      <w:pPr>
        <w:rPr>
          <w:rFonts w:eastAsiaTheme="minorEastAsia"/>
        </w:rPr>
      </w:pPr>
      <w:r>
        <w:rPr>
          <w:rFonts w:eastAsiaTheme="minorEastAsia"/>
        </w:rPr>
        <w:t xml:space="preserve">And assuming </w:t>
      </w:r>
      <w:proofErr w:type="spellStart"/>
      <w:r>
        <w:rPr>
          <w:rFonts w:eastAsiaTheme="minorEastAsia"/>
        </w:rPr>
        <w:t>m_i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m_e</w:t>
      </w:r>
      <w:proofErr w:type="spellEnd"/>
    </w:p>
    <w:p w14:paraId="36809779" w14:textId="1964633A" w:rsidR="00E21300" w:rsidRPr="006D6934" w:rsidRDefault="00E21300" w:rsidP="00E213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=F</m:t>
          </m:r>
        </m:oMath>
      </m:oMathPara>
    </w:p>
    <w:p w14:paraId="044E3638" w14:textId="11A073CB" w:rsidR="006D6934" w:rsidRDefault="000746CA" w:rsidP="00E2130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2:</w:t>
      </w:r>
    </w:p>
    <w:p w14:paraId="7785FE09" w14:textId="4F4EB22F" w:rsidR="000746CA" w:rsidRDefault="000746CA" w:rsidP="00E21300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377E2B5C" w14:textId="77777777" w:rsidR="000746CA" w:rsidRPr="00564C15" w:rsidRDefault="00000000" w:rsidP="000746C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+F</m:t>
          </m:r>
        </m:oMath>
      </m:oMathPara>
    </w:p>
    <w:p w14:paraId="09E3604B" w14:textId="196248C9" w:rsidR="00E21300" w:rsidRPr="00FB65FE" w:rsidRDefault="00000000" w:rsidP="00B76C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A</m:t>
          </m:r>
        </m:oMath>
      </m:oMathPara>
    </w:p>
    <w:p w14:paraId="37F3791D" w14:textId="78376DA2" w:rsidR="00FB65FE" w:rsidRPr="000C43F1" w:rsidRDefault="00000000" w:rsidP="00B76C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14:paraId="689C1132" w14:textId="0808D498" w:rsidR="000C43F1" w:rsidRPr="008360C1" w:rsidRDefault="00000000" w:rsidP="00B76C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</m:oMath>
      </m:oMathPara>
    </w:p>
    <w:p w14:paraId="3C4B3FFF" w14:textId="034EB035" w:rsidR="00F474DE" w:rsidRPr="00F474DE" w:rsidRDefault="00000000" w:rsidP="00B76C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A </m:t>
          </m:r>
        </m:oMath>
      </m:oMathPara>
    </w:p>
    <w:p w14:paraId="46188D89" w14:textId="1F9BEFCD" w:rsidR="008360C1" w:rsidRPr="00200001" w:rsidRDefault="00832038" w:rsidP="00B76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</m:oMath>
      </m:oMathPara>
    </w:p>
    <w:p w14:paraId="0C45DD8D" w14:textId="5359B836" w:rsidR="00200001" w:rsidRDefault="00087923" w:rsidP="00B76CF9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112CA966" w14:textId="77777777" w:rsidR="00A02EC4" w:rsidRPr="00A02EC4" w:rsidRDefault="00087923" w:rsidP="46907CF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7E89F0C8" w14:textId="14B88673" w:rsidR="00087923" w:rsidRPr="00024CEE" w:rsidRDefault="00AA6A43" w:rsidP="46907CF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A+∆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A-∆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A-∆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A </m:t>
          </m:r>
        </m:oMath>
      </m:oMathPara>
    </w:p>
    <w:p w14:paraId="10F64734" w14:textId="77777777" w:rsidR="000F3C8B" w:rsidRPr="00095AC8" w:rsidRDefault="000F3C8B" w:rsidP="00024CE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</m:oMath>
      </m:oMathPara>
    </w:p>
    <w:p w14:paraId="56AA5B64" w14:textId="2CB672B5" w:rsidR="00095AC8" w:rsidRPr="000F3C8B" w:rsidRDefault="00095AC8" w:rsidP="00095AC8">
      <w:pPr>
        <w:rPr>
          <w:rFonts w:eastAsiaTheme="minorEastAsia"/>
        </w:rPr>
      </w:pPr>
      <w:r>
        <w:rPr>
          <w:rFonts w:eastAsiaTheme="minorEastAsia"/>
        </w:rPr>
        <w:t>And:</w:t>
      </w:r>
    </w:p>
    <w:p w14:paraId="7692CDB0" w14:textId="64D2A0FA" w:rsidR="00E25D1F" w:rsidRPr="00095AC8" w:rsidRDefault="00000000" w:rsidP="00826063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dM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dρAlv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=ρl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=ρl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4184815A" w14:textId="6CFAA08C" w:rsidR="00095AC8" w:rsidRDefault="00095AC8" w:rsidP="00095AC8">
      <w:pPr>
        <w:rPr>
          <w:rFonts w:eastAsiaTheme="minorEastAsia"/>
        </w:rPr>
      </w:pPr>
      <w:r>
        <w:rPr>
          <w:rFonts w:eastAsiaTheme="minorEastAsia"/>
        </w:rPr>
        <w:t>Giving the final transformation:</w:t>
      </w:r>
    </w:p>
    <w:p w14:paraId="3BA9C984" w14:textId="741A683A" w:rsidR="00E25D1F" w:rsidRPr="00EB710B" w:rsidRDefault="006C0FC0" w:rsidP="006C0F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=F→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</m:oMath>
      </m:oMathPara>
    </w:p>
    <w:p w14:paraId="271B4298" w14:textId="77777777" w:rsidR="001005EC" w:rsidRPr="001005EC" w:rsidRDefault="001005EC" w:rsidP="00024CEE">
      <w:pPr>
        <w:jc w:val="center"/>
        <w:rPr>
          <w:rFonts w:eastAsiaTheme="minorEastAsia"/>
        </w:rPr>
      </w:pPr>
    </w:p>
    <w:p w14:paraId="521CF51B" w14:textId="6AE631B8" w:rsidR="00C54CCA" w:rsidRPr="00651EE4" w:rsidRDefault="00C54CCA" w:rsidP="00B76CF9">
      <w:pPr>
        <w:rPr>
          <w:rFonts w:eastAsiaTheme="minorEastAsia"/>
          <w:lang w:val="nb-NO"/>
        </w:rPr>
      </w:pPr>
    </w:p>
    <w:sectPr w:rsidR="00C54CCA" w:rsidRPr="00651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370"/>
    <w:multiLevelType w:val="hybridMultilevel"/>
    <w:tmpl w:val="07C8DB68"/>
    <w:lvl w:ilvl="0" w:tplc="DAB287E4">
      <w:start w:val="1"/>
      <w:numFmt w:val="upperRoman"/>
      <w:lvlText w:val="%1."/>
      <w:lvlJc w:val="left"/>
      <w:pPr>
        <w:ind w:left="720" w:hanging="360"/>
      </w:pPr>
    </w:lvl>
    <w:lvl w:ilvl="1" w:tplc="DE3ADBCC">
      <w:start w:val="1"/>
      <w:numFmt w:val="lowerLetter"/>
      <w:lvlText w:val="%2."/>
      <w:lvlJc w:val="left"/>
      <w:pPr>
        <w:ind w:left="1440" w:hanging="360"/>
      </w:pPr>
    </w:lvl>
    <w:lvl w:ilvl="2" w:tplc="B99AE730">
      <w:start w:val="1"/>
      <w:numFmt w:val="lowerRoman"/>
      <w:lvlText w:val="%3."/>
      <w:lvlJc w:val="right"/>
      <w:pPr>
        <w:ind w:left="2160" w:hanging="180"/>
      </w:pPr>
    </w:lvl>
    <w:lvl w:ilvl="3" w:tplc="CC28B8EA">
      <w:start w:val="1"/>
      <w:numFmt w:val="decimal"/>
      <w:lvlText w:val="%4."/>
      <w:lvlJc w:val="left"/>
      <w:pPr>
        <w:ind w:left="2880" w:hanging="360"/>
      </w:pPr>
    </w:lvl>
    <w:lvl w:ilvl="4" w:tplc="84A2D058">
      <w:start w:val="1"/>
      <w:numFmt w:val="lowerLetter"/>
      <w:lvlText w:val="%5."/>
      <w:lvlJc w:val="left"/>
      <w:pPr>
        <w:ind w:left="3600" w:hanging="360"/>
      </w:pPr>
    </w:lvl>
    <w:lvl w:ilvl="5" w:tplc="587AD606">
      <w:start w:val="1"/>
      <w:numFmt w:val="lowerRoman"/>
      <w:lvlText w:val="%6."/>
      <w:lvlJc w:val="right"/>
      <w:pPr>
        <w:ind w:left="4320" w:hanging="180"/>
      </w:pPr>
    </w:lvl>
    <w:lvl w:ilvl="6" w:tplc="5CB61BEE">
      <w:start w:val="1"/>
      <w:numFmt w:val="decimal"/>
      <w:lvlText w:val="%7."/>
      <w:lvlJc w:val="left"/>
      <w:pPr>
        <w:ind w:left="5040" w:hanging="360"/>
      </w:pPr>
    </w:lvl>
    <w:lvl w:ilvl="7" w:tplc="DC4E582C">
      <w:start w:val="1"/>
      <w:numFmt w:val="lowerLetter"/>
      <w:lvlText w:val="%8."/>
      <w:lvlJc w:val="left"/>
      <w:pPr>
        <w:ind w:left="5760" w:hanging="360"/>
      </w:pPr>
    </w:lvl>
    <w:lvl w:ilvl="8" w:tplc="0F4AF0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A57BA"/>
    <w:multiLevelType w:val="hybridMultilevel"/>
    <w:tmpl w:val="66D8EA2A"/>
    <w:lvl w:ilvl="0" w:tplc="E0B401F2">
      <w:start w:val="1"/>
      <w:numFmt w:val="lowerLetter"/>
      <w:lvlText w:val="%1)"/>
      <w:lvlJc w:val="left"/>
      <w:pPr>
        <w:ind w:left="720" w:hanging="360"/>
      </w:pPr>
    </w:lvl>
    <w:lvl w:ilvl="1" w:tplc="FB3253DE">
      <w:start w:val="1"/>
      <w:numFmt w:val="lowerLetter"/>
      <w:lvlText w:val="%2."/>
      <w:lvlJc w:val="left"/>
      <w:pPr>
        <w:ind w:left="1440" w:hanging="360"/>
      </w:pPr>
    </w:lvl>
    <w:lvl w:ilvl="2" w:tplc="EE1C67F2">
      <w:start w:val="1"/>
      <w:numFmt w:val="lowerRoman"/>
      <w:lvlText w:val="%3."/>
      <w:lvlJc w:val="right"/>
      <w:pPr>
        <w:ind w:left="2160" w:hanging="180"/>
      </w:pPr>
    </w:lvl>
    <w:lvl w:ilvl="3" w:tplc="3C4A2EE6">
      <w:start w:val="1"/>
      <w:numFmt w:val="decimal"/>
      <w:lvlText w:val="%4."/>
      <w:lvlJc w:val="left"/>
      <w:pPr>
        <w:ind w:left="2880" w:hanging="360"/>
      </w:pPr>
    </w:lvl>
    <w:lvl w:ilvl="4" w:tplc="B2609388">
      <w:start w:val="1"/>
      <w:numFmt w:val="lowerLetter"/>
      <w:lvlText w:val="%5."/>
      <w:lvlJc w:val="left"/>
      <w:pPr>
        <w:ind w:left="3600" w:hanging="360"/>
      </w:pPr>
    </w:lvl>
    <w:lvl w:ilvl="5" w:tplc="6B96CCAE">
      <w:start w:val="1"/>
      <w:numFmt w:val="lowerRoman"/>
      <w:lvlText w:val="%6."/>
      <w:lvlJc w:val="right"/>
      <w:pPr>
        <w:ind w:left="4320" w:hanging="180"/>
      </w:pPr>
    </w:lvl>
    <w:lvl w:ilvl="6" w:tplc="D018E73C">
      <w:start w:val="1"/>
      <w:numFmt w:val="decimal"/>
      <w:lvlText w:val="%7."/>
      <w:lvlJc w:val="left"/>
      <w:pPr>
        <w:ind w:left="5040" w:hanging="360"/>
      </w:pPr>
    </w:lvl>
    <w:lvl w:ilvl="7" w:tplc="AFE4705A">
      <w:start w:val="1"/>
      <w:numFmt w:val="lowerLetter"/>
      <w:lvlText w:val="%8."/>
      <w:lvlJc w:val="left"/>
      <w:pPr>
        <w:ind w:left="5760" w:hanging="360"/>
      </w:pPr>
    </w:lvl>
    <w:lvl w:ilvl="8" w:tplc="B4A819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A692"/>
    <w:multiLevelType w:val="hybridMultilevel"/>
    <w:tmpl w:val="D248CFA6"/>
    <w:lvl w:ilvl="0" w:tplc="A05C6D36">
      <w:start w:val="1"/>
      <w:numFmt w:val="decimal"/>
      <w:lvlText w:val="%1."/>
      <w:lvlJc w:val="left"/>
      <w:pPr>
        <w:ind w:left="720" w:hanging="360"/>
      </w:pPr>
    </w:lvl>
    <w:lvl w:ilvl="1" w:tplc="3FE2487E">
      <w:start w:val="1"/>
      <w:numFmt w:val="lowerLetter"/>
      <w:lvlText w:val="%2."/>
      <w:lvlJc w:val="left"/>
      <w:pPr>
        <w:ind w:left="1440" w:hanging="360"/>
      </w:pPr>
    </w:lvl>
    <w:lvl w:ilvl="2" w:tplc="5C9E74B4">
      <w:start w:val="1"/>
      <w:numFmt w:val="lowerRoman"/>
      <w:lvlText w:val="%3."/>
      <w:lvlJc w:val="right"/>
      <w:pPr>
        <w:ind w:left="2160" w:hanging="180"/>
      </w:pPr>
    </w:lvl>
    <w:lvl w:ilvl="3" w:tplc="9D74EEAA">
      <w:start w:val="1"/>
      <w:numFmt w:val="decimal"/>
      <w:lvlText w:val="%4."/>
      <w:lvlJc w:val="left"/>
      <w:pPr>
        <w:ind w:left="2880" w:hanging="360"/>
      </w:pPr>
    </w:lvl>
    <w:lvl w:ilvl="4" w:tplc="ABFEB0B2">
      <w:start w:val="1"/>
      <w:numFmt w:val="lowerLetter"/>
      <w:lvlText w:val="%5."/>
      <w:lvlJc w:val="left"/>
      <w:pPr>
        <w:ind w:left="3600" w:hanging="360"/>
      </w:pPr>
    </w:lvl>
    <w:lvl w:ilvl="5" w:tplc="1A266830">
      <w:start w:val="1"/>
      <w:numFmt w:val="lowerRoman"/>
      <w:lvlText w:val="%6."/>
      <w:lvlJc w:val="right"/>
      <w:pPr>
        <w:ind w:left="4320" w:hanging="180"/>
      </w:pPr>
    </w:lvl>
    <w:lvl w:ilvl="6" w:tplc="7C0C5CE2">
      <w:start w:val="1"/>
      <w:numFmt w:val="decimal"/>
      <w:lvlText w:val="%7."/>
      <w:lvlJc w:val="left"/>
      <w:pPr>
        <w:ind w:left="5040" w:hanging="360"/>
      </w:pPr>
    </w:lvl>
    <w:lvl w:ilvl="7" w:tplc="D0DE6B32">
      <w:start w:val="1"/>
      <w:numFmt w:val="lowerLetter"/>
      <w:lvlText w:val="%8."/>
      <w:lvlJc w:val="left"/>
      <w:pPr>
        <w:ind w:left="5760" w:hanging="360"/>
      </w:pPr>
    </w:lvl>
    <w:lvl w:ilvl="8" w:tplc="ECC24C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6138"/>
    <w:multiLevelType w:val="hybridMultilevel"/>
    <w:tmpl w:val="368036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869513">
    <w:abstractNumId w:val="2"/>
  </w:num>
  <w:num w:numId="2" w16cid:durableId="33969685">
    <w:abstractNumId w:val="0"/>
  </w:num>
  <w:num w:numId="3" w16cid:durableId="1239631632">
    <w:abstractNumId w:val="1"/>
  </w:num>
  <w:num w:numId="4" w16cid:durableId="4208378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ak Skeie">
    <w15:presenceInfo w15:providerId="AD" w15:userId="S::isak.skeie@goodtech.no::db9d0bc3-f7e3-4e29-9cae-5747d6b6f6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EF"/>
    <w:rsid w:val="00000FE1"/>
    <w:rsid w:val="00002430"/>
    <w:rsid w:val="00024CEE"/>
    <w:rsid w:val="0003350F"/>
    <w:rsid w:val="000746CA"/>
    <w:rsid w:val="0008293C"/>
    <w:rsid w:val="000852FD"/>
    <w:rsid w:val="00087923"/>
    <w:rsid w:val="00095AC8"/>
    <w:rsid w:val="00097379"/>
    <w:rsid w:val="000C43F1"/>
    <w:rsid w:val="000F3C8B"/>
    <w:rsid w:val="000F71C4"/>
    <w:rsid w:val="001005EC"/>
    <w:rsid w:val="00133E52"/>
    <w:rsid w:val="00137D50"/>
    <w:rsid w:val="001430B9"/>
    <w:rsid w:val="00161737"/>
    <w:rsid w:val="0016331A"/>
    <w:rsid w:val="001E351B"/>
    <w:rsid w:val="001E6D2E"/>
    <w:rsid w:val="00200001"/>
    <w:rsid w:val="002031C7"/>
    <w:rsid w:val="00214C4D"/>
    <w:rsid w:val="002410D8"/>
    <w:rsid w:val="0029518A"/>
    <w:rsid w:val="002C46EC"/>
    <w:rsid w:val="002C5B7C"/>
    <w:rsid w:val="002E0E65"/>
    <w:rsid w:val="002E4CBF"/>
    <w:rsid w:val="00305904"/>
    <w:rsid w:val="00320196"/>
    <w:rsid w:val="003276C8"/>
    <w:rsid w:val="00345963"/>
    <w:rsid w:val="00365389"/>
    <w:rsid w:val="00367836"/>
    <w:rsid w:val="003D1477"/>
    <w:rsid w:val="0041664F"/>
    <w:rsid w:val="00427D07"/>
    <w:rsid w:val="0043444F"/>
    <w:rsid w:val="004454C8"/>
    <w:rsid w:val="00472A9B"/>
    <w:rsid w:val="004D5D83"/>
    <w:rsid w:val="004F385A"/>
    <w:rsid w:val="004F7EE0"/>
    <w:rsid w:val="00520594"/>
    <w:rsid w:val="00525644"/>
    <w:rsid w:val="00564C15"/>
    <w:rsid w:val="00582AB7"/>
    <w:rsid w:val="0058549C"/>
    <w:rsid w:val="00594401"/>
    <w:rsid w:val="005D33BC"/>
    <w:rsid w:val="005E2C81"/>
    <w:rsid w:val="0060473E"/>
    <w:rsid w:val="00646428"/>
    <w:rsid w:val="00651EE4"/>
    <w:rsid w:val="006647F3"/>
    <w:rsid w:val="00681CA3"/>
    <w:rsid w:val="006C0FC0"/>
    <w:rsid w:val="006C42FA"/>
    <w:rsid w:val="006D6934"/>
    <w:rsid w:val="006D76A2"/>
    <w:rsid w:val="006E1212"/>
    <w:rsid w:val="00715027"/>
    <w:rsid w:val="007457D7"/>
    <w:rsid w:val="007539CA"/>
    <w:rsid w:val="007C6F18"/>
    <w:rsid w:val="008120D7"/>
    <w:rsid w:val="00826063"/>
    <w:rsid w:val="00832038"/>
    <w:rsid w:val="0083380A"/>
    <w:rsid w:val="008360C1"/>
    <w:rsid w:val="00845787"/>
    <w:rsid w:val="00847DBC"/>
    <w:rsid w:val="00850F5F"/>
    <w:rsid w:val="0087304C"/>
    <w:rsid w:val="00915257"/>
    <w:rsid w:val="00921406"/>
    <w:rsid w:val="00936809"/>
    <w:rsid w:val="00944B0D"/>
    <w:rsid w:val="00980B3F"/>
    <w:rsid w:val="009833BE"/>
    <w:rsid w:val="00984B62"/>
    <w:rsid w:val="009E05EB"/>
    <w:rsid w:val="009E1BA3"/>
    <w:rsid w:val="00A02EC4"/>
    <w:rsid w:val="00A05905"/>
    <w:rsid w:val="00A214F8"/>
    <w:rsid w:val="00A26F0C"/>
    <w:rsid w:val="00A52FA5"/>
    <w:rsid w:val="00A567D6"/>
    <w:rsid w:val="00A65BE9"/>
    <w:rsid w:val="00AA6A43"/>
    <w:rsid w:val="00AE687E"/>
    <w:rsid w:val="00B11626"/>
    <w:rsid w:val="00B248FE"/>
    <w:rsid w:val="00B54A5B"/>
    <w:rsid w:val="00B76CF9"/>
    <w:rsid w:val="00B95A76"/>
    <w:rsid w:val="00BF4199"/>
    <w:rsid w:val="00BF5BA1"/>
    <w:rsid w:val="00C21064"/>
    <w:rsid w:val="00C54CCA"/>
    <w:rsid w:val="00C75560"/>
    <w:rsid w:val="00C92B30"/>
    <w:rsid w:val="00C9783D"/>
    <w:rsid w:val="00CC42C7"/>
    <w:rsid w:val="00CD159F"/>
    <w:rsid w:val="00CE1F14"/>
    <w:rsid w:val="00CE6174"/>
    <w:rsid w:val="00D30167"/>
    <w:rsid w:val="00D51E42"/>
    <w:rsid w:val="00D5282F"/>
    <w:rsid w:val="00DA4A63"/>
    <w:rsid w:val="00DE1932"/>
    <w:rsid w:val="00DF769D"/>
    <w:rsid w:val="00E06537"/>
    <w:rsid w:val="00E20D09"/>
    <w:rsid w:val="00E21300"/>
    <w:rsid w:val="00E25D1F"/>
    <w:rsid w:val="00EB710B"/>
    <w:rsid w:val="00EC41D7"/>
    <w:rsid w:val="00ED5C3A"/>
    <w:rsid w:val="00F020EF"/>
    <w:rsid w:val="00F11933"/>
    <w:rsid w:val="00F2482A"/>
    <w:rsid w:val="00F34934"/>
    <w:rsid w:val="00F35BA7"/>
    <w:rsid w:val="00F474DE"/>
    <w:rsid w:val="00F614A1"/>
    <w:rsid w:val="00F7098C"/>
    <w:rsid w:val="00FB65FE"/>
    <w:rsid w:val="00FC5AC8"/>
    <w:rsid w:val="02984445"/>
    <w:rsid w:val="02CCFC7C"/>
    <w:rsid w:val="043414A6"/>
    <w:rsid w:val="04ADA508"/>
    <w:rsid w:val="05820287"/>
    <w:rsid w:val="06497569"/>
    <w:rsid w:val="071DD2E8"/>
    <w:rsid w:val="076BB568"/>
    <w:rsid w:val="07CF635F"/>
    <w:rsid w:val="0A849147"/>
    <w:rsid w:val="0C99B620"/>
    <w:rsid w:val="0DA7FE45"/>
    <w:rsid w:val="0F0FBC70"/>
    <w:rsid w:val="0FE72540"/>
    <w:rsid w:val="1155638E"/>
    <w:rsid w:val="116D1F92"/>
    <w:rsid w:val="11F11202"/>
    <w:rsid w:val="12AD6357"/>
    <w:rsid w:val="14183BEC"/>
    <w:rsid w:val="14311013"/>
    <w:rsid w:val="147D9971"/>
    <w:rsid w:val="16A8BE07"/>
    <w:rsid w:val="17E4564D"/>
    <w:rsid w:val="18F37097"/>
    <w:rsid w:val="1CFBF971"/>
    <w:rsid w:val="1ED3513D"/>
    <w:rsid w:val="22F97007"/>
    <w:rsid w:val="23602A7E"/>
    <w:rsid w:val="28D4B006"/>
    <w:rsid w:val="2906C360"/>
    <w:rsid w:val="2AEFE260"/>
    <w:rsid w:val="2B6846B9"/>
    <w:rsid w:val="2E262473"/>
    <w:rsid w:val="3527FA63"/>
    <w:rsid w:val="36FC7472"/>
    <w:rsid w:val="374F6816"/>
    <w:rsid w:val="39311313"/>
    <w:rsid w:val="3ADD7004"/>
    <w:rsid w:val="3B327ADD"/>
    <w:rsid w:val="3B613EC7"/>
    <w:rsid w:val="3D93A5A1"/>
    <w:rsid w:val="3EDC0A5E"/>
    <w:rsid w:val="3EE6C209"/>
    <w:rsid w:val="404E3CEE"/>
    <w:rsid w:val="428210C2"/>
    <w:rsid w:val="46907CFD"/>
    <w:rsid w:val="46BD7E72"/>
    <w:rsid w:val="4C8CE635"/>
    <w:rsid w:val="551EA97E"/>
    <w:rsid w:val="552481EE"/>
    <w:rsid w:val="56AA3575"/>
    <w:rsid w:val="56E0EE83"/>
    <w:rsid w:val="57FEE1D9"/>
    <w:rsid w:val="58BF1717"/>
    <w:rsid w:val="5926FA5B"/>
    <w:rsid w:val="5985FEA0"/>
    <w:rsid w:val="5AF7DC07"/>
    <w:rsid w:val="5C6820F1"/>
    <w:rsid w:val="5D6CAF55"/>
    <w:rsid w:val="61D75528"/>
    <w:rsid w:val="62051A0C"/>
    <w:rsid w:val="62DA29FC"/>
    <w:rsid w:val="633293B6"/>
    <w:rsid w:val="63FD7A0D"/>
    <w:rsid w:val="6758EF44"/>
    <w:rsid w:val="685B3333"/>
    <w:rsid w:val="6CC88835"/>
    <w:rsid w:val="6D3A739C"/>
    <w:rsid w:val="6EE97584"/>
    <w:rsid w:val="76DA58B2"/>
    <w:rsid w:val="77532C1F"/>
    <w:rsid w:val="7943FC5C"/>
    <w:rsid w:val="7ADFCCBD"/>
    <w:rsid w:val="7C8B4B5A"/>
    <w:rsid w:val="7C9CBAB2"/>
    <w:rsid w:val="7E1A3CBC"/>
    <w:rsid w:val="7F48BE22"/>
    <w:rsid w:val="7FB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EED8"/>
  <w15:chartTrackingRefBased/>
  <w15:docId w15:val="{3C3C2EB3-3048-40E0-B849-4DC5FCBA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6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d0749c4-73fa-42cc-9391-742630bac495">
      <UserInfo>
        <DisplayName>Isak Skeie</DisplayName>
        <AccountId>10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70064B05E614B9E4707CC4A3DA777" ma:contentTypeVersion="6" ma:contentTypeDescription="Create a new document." ma:contentTypeScope="" ma:versionID="e2ac8c49f0932dd304a29b5e105a8e07">
  <xsd:schema xmlns:xsd="http://www.w3.org/2001/XMLSchema" xmlns:xs="http://www.w3.org/2001/XMLSchema" xmlns:p="http://schemas.microsoft.com/office/2006/metadata/properties" xmlns:ns2="e6add049-df1c-4aaa-a85f-9e7bb15cd4c5" xmlns:ns3="0d0749c4-73fa-42cc-9391-742630bac495" targetNamespace="http://schemas.microsoft.com/office/2006/metadata/properties" ma:root="true" ma:fieldsID="ea433e28d29d8349c2b902a3fba1990b" ns2:_="" ns3:_="">
    <xsd:import namespace="e6add049-df1c-4aaa-a85f-9e7bb15cd4c5"/>
    <xsd:import namespace="0d0749c4-73fa-42cc-9391-742630bac4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add049-df1c-4aaa-a85f-9e7bb15cd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749c4-73fa-42cc-9391-742630bac4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1201D2-6EF9-4163-B959-10D52B9B2135}">
  <ds:schemaRefs>
    <ds:schemaRef ds:uri="http://schemas.microsoft.com/office/2006/metadata/properties"/>
    <ds:schemaRef ds:uri="http://schemas.microsoft.com/office/infopath/2007/PartnerControls"/>
    <ds:schemaRef ds:uri="0d0749c4-73fa-42cc-9391-742630bac495"/>
  </ds:schemaRefs>
</ds:datastoreItem>
</file>

<file path=customXml/itemProps2.xml><?xml version="1.0" encoding="utf-8"?>
<ds:datastoreItem xmlns:ds="http://schemas.openxmlformats.org/officeDocument/2006/customXml" ds:itemID="{033AE51C-B896-4E28-873C-8745ECAF7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add049-df1c-4aaa-a85f-9e7bb15cd4c5"/>
    <ds:schemaRef ds:uri="0d0749c4-73fa-42cc-9391-742630bac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A56BD-AC52-4D15-BD87-F1288F901B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 Torbjørn Mørk</dc:creator>
  <cp:keywords/>
  <dc:description/>
  <cp:lastModifiedBy>Isak Skeie</cp:lastModifiedBy>
  <cp:revision>2</cp:revision>
  <dcterms:created xsi:type="dcterms:W3CDTF">2022-09-30T09:54:00Z</dcterms:created>
  <dcterms:modified xsi:type="dcterms:W3CDTF">2022-10-16T11:40:00Z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82e08d2e-2bd2-4572-a1c1-7caf91531640</vt:lpwstr>
  </property>
  <property fmtid="{D5CDD505-2E9C-101B-9397-08002B2CF9AE}" pid="3" name="ContentTypeId">
    <vt:lpwstr>0x01010035E70064B05E614B9E4707CC4A3DA777</vt:lpwstr>
  </property>
</Properties>
</file>